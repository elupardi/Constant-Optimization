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5705A" w14:textId="1E27394E" w:rsidR="009211E3" w:rsidRPr="007A3DF6" w:rsidRDefault="007A3DF6" w:rsidP="009211E3">
      <w:pPr>
        <w:rPr>
          <w:b/>
          <w:bCs/>
          <w:sz w:val="28"/>
          <w:szCs w:val="28"/>
          <w:lang w:val="en-US"/>
        </w:rPr>
      </w:pPr>
      <w:r w:rsidRPr="007A3DF6">
        <w:rPr>
          <w:b/>
          <w:bCs/>
          <w:sz w:val="28"/>
          <w:szCs w:val="28"/>
          <w:lang w:val="en-US"/>
        </w:rPr>
        <w:t>INSTRUCTIONS</w:t>
      </w:r>
      <w:r w:rsidR="00457B89">
        <w:rPr>
          <w:b/>
          <w:bCs/>
          <w:sz w:val="28"/>
          <w:szCs w:val="28"/>
          <w:lang w:val="en-US"/>
        </w:rPr>
        <w:t xml:space="preserve"> TO USE CONSTANT OPTIMIZATION WEB SCRAPING SOFTWARE (by Enrico Lupardi)</w:t>
      </w:r>
      <w:r w:rsidRPr="007A3DF6">
        <w:rPr>
          <w:b/>
          <w:bCs/>
          <w:sz w:val="28"/>
          <w:szCs w:val="28"/>
          <w:lang w:val="en-US"/>
        </w:rPr>
        <w:t>:</w:t>
      </w:r>
    </w:p>
    <w:p w14:paraId="2BE74D77" w14:textId="77777777" w:rsidR="007A3DF6" w:rsidRPr="009211E3" w:rsidRDefault="007A3DF6" w:rsidP="009211E3">
      <w:pPr>
        <w:rPr>
          <w:lang w:val="en-US"/>
        </w:rPr>
      </w:pPr>
    </w:p>
    <w:p w14:paraId="6A63FE24" w14:textId="77777777" w:rsidR="009211E3" w:rsidRPr="007A3DF6" w:rsidRDefault="009211E3" w:rsidP="009211E3">
      <w:pPr>
        <w:rPr>
          <w:b/>
          <w:bCs/>
          <w:lang w:val="en-US"/>
        </w:rPr>
      </w:pPr>
      <w:r w:rsidRPr="007A3DF6">
        <w:rPr>
          <w:b/>
          <w:bCs/>
          <w:lang w:val="en-US"/>
        </w:rPr>
        <w:t>1) REQUIREMENTS:</w:t>
      </w:r>
    </w:p>
    <w:p w14:paraId="191995EE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Stable Internet connection</w:t>
      </w:r>
    </w:p>
    <w:p w14:paraId="05997FB1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Windows 10</w:t>
      </w:r>
    </w:p>
    <w:p w14:paraId="6CC44D90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Google Chrome</w:t>
      </w:r>
    </w:p>
    <w:p w14:paraId="41E08A38" w14:textId="77777777" w:rsidR="009211E3" w:rsidRPr="009211E3" w:rsidRDefault="009211E3" w:rsidP="009211E3">
      <w:pPr>
        <w:rPr>
          <w:lang w:val="en-US"/>
        </w:rPr>
      </w:pPr>
    </w:p>
    <w:p w14:paraId="5E235864" w14:textId="513C064F" w:rsidR="009211E3" w:rsidRPr="007A3DF6" w:rsidRDefault="009211E3" w:rsidP="009211E3">
      <w:pPr>
        <w:rPr>
          <w:b/>
          <w:bCs/>
          <w:lang w:val="en-US"/>
        </w:rPr>
      </w:pPr>
      <w:r w:rsidRPr="007A3DF6">
        <w:rPr>
          <w:b/>
          <w:bCs/>
          <w:lang w:val="en-US"/>
        </w:rPr>
        <w:t xml:space="preserve">2) </w:t>
      </w:r>
      <w:r w:rsidR="007A3DF6" w:rsidRPr="007A3DF6">
        <w:rPr>
          <w:b/>
          <w:bCs/>
          <w:lang w:val="en-US"/>
        </w:rPr>
        <w:t xml:space="preserve">Folder </w:t>
      </w:r>
      <w:r w:rsidR="00396529" w:rsidRPr="007A3DF6">
        <w:rPr>
          <w:b/>
          <w:bCs/>
          <w:lang w:val="en-US"/>
        </w:rPr>
        <w:t>“</w:t>
      </w:r>
      <w:r w:rsidRPr="007A3DF6">
        <w:rPr>
          <w:b/>
          <w:bCs/>
          <w:lang w:val="en-US"/>
        </w:rPr>
        <w:t xml:space="preserve">Constant </w:t>
      </w:r>
      <w:r w:rsidR="00396529" w:rsidRPr="007A3DF6">
        <w:rPr>
          <w:b/>
          <w:bCs/>
          <w:lang w:val="en-US"/>
        </w:rPr>
        <w:t>Optimization”</w:t>
      </w:r>
      <w:r w:rsidR="007A3DF6" w:rsidRPr="007A3DF6">
        <w:rPr>
          <w:b/>
          <w:bCs/>
          <w:lang w:val="en-US"/>
        </w:rPr>
        <w:t>:</w:t>
      </w:r>
    </w:p>
    <w:p w14:paraId="38E79476" w14:textId="1B31E240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Inside the folder there are 3</w:t>
      </w:r>
      <w:r w:rsidR="000E31A4">
        <w:rPr>
          <w:lang w:val="en-US"/>
        </w:rPr>
        <w:t xml:space="preserve"> subfolders with one </w:t>
      </w:r>
      <w:r w:rsidRPr="009211E3">
        <w:rPr>
          <w:lang w:val="en-US"/>
        </w:rPr>
        <w:t xml:space="preserve"> .exe file</w:t>
      </w:r>
      <w:r w:rsidR="000E31A4">
        <w:rPr>
          <w:lang w:val="en-US"/>
        </w:rPr>
        <w:t xml:space="preserve"> each</w:t>
      </w:r>
      <w:r w:rsidRPr="009211E3">
        <w:rPr>
          <w:lang w:val="en-US"/>
        </w:rPr>
        <w:t xml:space="preserve"> named 'barret</w:t>
      </w:r>
      <w:r w:rsidR="000E31A4">
        <w:rPr>
          <w:lang w:val="en-US"/>
        </w:rPr>
        <w:t>_pubb</w:t>
      </w:r>
      <w:r w:rsidRPr="009211E3">
        <w:rPr>
          <w:lang w:val="en-US"/>
        </w:rPr>
        <w:t>.exe', 'evo</w:t>
      </w:r>
      <w:r w:rsidR="000E31A4" w:rsidRPr="000E31A4">
        <w:rPr>
          <w:lang w:val="en-US"/>
        </w:rPr>
        <w:t>_pubb</w:t>
      </w:r>
      <w:r w:rsidRPr="009211E3">
        <w:rPr>
          <w:lang w:val="en-US"/>
        </w:rPr>
        <w:t>.exe', 'kane</w:t>
      </w:r>
      <w:r w:rsidR="000E31A4" w:rsidRPr="000E31A4">
        <w:rPr>
          <w:lang w:val="en-US"/>
        </w:rPr>
        <w:t>_pubb</w:t>
      </w:r>
      <w:r w:rsidRPr="009211E3">
        <w:rPr>
          <w:lang w:val="en-US"/>
        </w:rPr>
        <w:t>.exe', and one a .xlsx file named 'database'</w:t>
      </w:r>
      <w:r w:rsidR="000E31A4">
        <w:rPr>
          <w:lang w:val="en-US"/>
        </w:rPr>
        <w:t>. (Do not care about the “internal” folder)</w:t>
      </w:r>
    </w:p>
    <w:p w14:paraId="27375181" w14:textId="06AB5006" w:rsidR="009211E3" w:rsidRPr="007A3DF6" w:rsidRDefault="000E31A4" w:rsidP="009211E3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9211E3" w:rsidRPr="007A3DF6">
        <w:rPr>
          <w:b/>
          <w:bCs/>
          <w:lang w:val="en-US"/>
        </w:rPr>
        <w:t>) BASIC INFORMATION:</w:t>
      </w:r>
    </w:p>
    <w:p w14:paraId="2ACD6E46" w14:textId="34BB1654" w:rsidR="00CB02D8" w:rsidRPr="00396529" w:rsidRDefault="00CB02D8" w:rsidP="009211E3">
      <w:pPr>
        <w:rPr>
          <w:lang w:val="en-US"/>
        </w:rPr>
      </w:pPr>
      <w:r w:rsidRPr="00396529">
        <w:rPr>
          <w:lang w:val="en-US"/>
        </w:rPr>
        <w:t>- Only one of the .exe files should be run at the time</w:t>
      </w:r>
    </w:p>
    <w:p w14:paraId="103E8527" w14:textId="2976921B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The software perform</w:t>
      </w:r>
      <w:r w:rsidR="00CB02D8">
        <w:rPr>
          <w:lang w:val="en-US"/>
        </w:rPr>
        <w:t>s</w:t>
      </w:r>
      <w:r w:rsidRPr="009211E3">
        <w:rPr>
          <w:lang w:val="en-US"/>
        </w:rPr>
        <w:t xml:space="preserve"> </w:t>
      </w:r>
      <w:r w:rsidR="00525CA9">
        <w:rPr>
          <w:lang w:val="en-US"/>
        </w:rPr>
        <w:t xml:space="preserve">the </w:t>
      </w:r>
      <w:r w:rsidRPr="009211E3">
        <w:rPr>
          <w:lang w:val="en-US"/>
        </w:rPr>
        <w:t xml:space="preserve">calculation for one eye every thirty seconds to avoid websites overwhelming </w:t>
      </w:r>
    </w:p>
    <w:p w14:paraId="54D41386" w14:textId="77777777" w:rsidR="007A3DF6" w:rsidRDefault="009211E3" w:rsidP="009211E3">
      <w:pPr>
        <w:rPr>
          <w:lang w:val="en-US"/>
        </w:rPr>
      </w:pPr>
      <w:r w:rsidRPr="009211E3">
        <w:rPr>
          <w:lang w:val="en-US"/>
        </w:rPr>
        <w:t xml:space="preserve">- After clicking on the .exe file, two windows will open: </w:t>
      </w:r>
    </w:p>
    <w:p w14:paraId="4986E0FD" w14:textId="38169161" w:rsidR="009211E3" w:rsidRPr="009211E3" w:rsidRDefault="009211E3" w:rsidP="007A3DF6">
      <w:pPr>
        <w:ind w:firstLine="708"/>
        <w:rPr>
          <w:lang w:val="en-US"/>
        </w:rPr>
      </w:pPr>
      <w:r w:rsidRPr="009211E3">
        <w:rPr>
          <w:lang w:val="en-US"/>
        </w:rPr>
        <w:t xml:space="preserve">1) A Chrome window with the website of the formula </w:t>
      </w:r>
    </w:p>
    <w:p w14:paraId="5672301C" w14:textId="12258068" w:rsidR="009211E3" w:rsidRPr="009211E3" w:rsidRDefault="009211E3" w:rsidP="007A3DF6">
      <w:pPr>
        <w:ind w:firstLine="708"/>
        <w:rPr>
          <w:lang w:val="en-US"/>
        </w:rPr>
      </w:pPr>
      <w:r w:rsidRPr="009211E3">
        <w:rPr>
          <w:lang w:val="en-US"/>
        </w:rPr>
        <w:t xml:space="preserve">2) A Command Prompt window </w:t>
      </w:r>
    </w:p>
    <w:p w14:paraId="75AC9915" w14:textId="1B2187C5" w:rsidR="009211E3" w:rsidRDefault="009211E3" w:rsidP="009211E3">
      <w:pPr>
        <w:rPr>
          <w:lang w:val="en-US"/>
        </w:rPr>
      </w:pPr>
      <w:r w:rsidRPr="009211E3">
        <w:rPr>
          <w:lang w:val="en-US"/>
        </w:rPr>
        <w:t>- You can follow the progression on the Command Prompt window where some information about each calculation is displayed</w:t>
      </w:r>
    </w:p>
    <w:p w14:paraId="70624803" w14:textId="47B6AC4D" w:rsidR="002F4297" w:rsidRDefault="002F4297" w:rsidP="009211E3">
      <w:pPr>
        <w:rPr>
          <w:lang w:val="en-US"/>
        </w:rPr>
      </w:pPr>
      <w:r>
        <w:rPr>
          <w:lang w:val="en-US"/>
        </w:rPr>
        <w:t xml:space="preserve">- Either the Command Prompt window and the Chrome window can be minimized without interrupting the software’s execution </w:t>
      </w:r>
    </w:p>
    <w:p w14:paraId="79799E95" w14:textId="1DEF8861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 xml:space="preserve">- 'Argos' and 'Keratoconus' columns are specific for Evo and Kane </w:t>
      </w:r>
      <w:r w:rsidR="00525CA9">
        <w:rPr>
          <w:lang w:val="en-US"/>
        </w:rPr>
        <w:t>formulas</w:t>
      </w:r>
      <w:r w:rsidRPr="009211E3">
        <w:rPr>
          <w:lang w:val="en-US"/>
        </w:rPr>
        <w:t xml:space="preserve"> respectively</w:t>
      </w:r>
      <w:r w:rsidR="00615BE0">
        <w:rPr>
          <w:lang w:val="en-US"/>
        </w:rPr>
        <w:t xml:space="preserve"> </w:t>
      </w:r>
      <w:r w:rsidRPr="009211E3">
        <w:rPr>
          <w:lang w:val="en-US"/>
        </w:rPr>
        <w:t xml:space="preserve">and will not be used for the other formulas. Fill the columns with 'yes' or 'no' </w:t>
      </w:r>
    </w:p>
    <w:p w14:paraId="49C59FF5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"Lens Thickness", "CCT" (Central Corneal Thickness), and 'WTW' (White To White) are optional parameters, if you don't intend to use them leave the columns empty</w:t>
      </w:r>
    </w:p>
    <w:p w14:paraId="3D964E26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To shorten optimization time it is suggested to write in the A-CONSTANT column the ULIB or IOL.CON constant for the referred IOL. This number MUST be the same for each eye in the database.</w:t>
      </w:r>
    </w:p>
    <w:p w14:paraId="4A40E0F8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At the end of the calculation, a new .xlsx file will appear inside the folder. The file will have two sheets:</w:t>
      </w:r>
    </w:p>
    <w:p w14:paraId="360369C7" w14:textId="6BE240B8" w:rsidR="009211E3" w:rsidRPr="009211E3" w:rsidRDefault="009211E3" w:rsidP="007A3DF6">
      <w:pPr>
        <w:ind w:left="708"/>
        <w:rPr>
          <w:lang w:val="en-US"/>
        </w:rPr>
      </w:pPr>
      <w:r w:rsidRPr="009211E3">
        <w:rPr>
          <w:lang w:val="en-US"/>
        </w:rPr>
        <w:t>1) the 'DATA' sheet: a copy of the original file with the optimized A-Constant in the respective column and the 'Predicted Refraction', the 'Prediction Error', and the 'Absolute Error' columns</w:t>
      </w:r>
    </w:p>
    <w:p w14:paraId="3BFDCF69" w14:textId="34818FC9" w:rsidR="009211E3" w:rsidRPr="005819A8" w:rsidRDefault="009211E3" w:rsidP="007A3DF6">
      <w:pPr>
        <w:ind w:firstLine="708"/>
        <w:rPr>
          <w:lang w:val="en-US"/>
        </w:rPr>
      </w:pPr>
      <w:r w:rsidRPr="005819A8">
        <w:rPr>
          <w:lang w:val="en-US"/>
        </w:rPr>
        <w:t>2) the 'SUMMARY' sheet: contains a summary of the calculation with some basic statistics.</w:t>
      </w:r>
    </w:p>
    <w:p w14:paraId="130ABA00" w14:textId="77777777" w:rsidR="009211E3" w:rsidRPr="009211E3" w:rsidRDefault="009211E3" w:rsidP="009211E3">
      <w:pPr>
        <w:rPr>
          <w:lang w:val="en-US"/>
        </w:rPr>
      </w:pPr>
    </w:p>
    <w:p w14:paraId="1D8E5716" w14:textId="77777777" w:rsidR="009211E3" w:rsidRPr="009211E3" w:rsidRDefault="009211E3" w:rsidP="009211E3">
      <w:pPr>
        <w:rPr>
          <w:lang w:val="en-US"/>
        </w:rPr>
      </w:pPr>
    </w:p>
    <w:p w14:paraId="78AFAC99" w14:textId="77777777" w:rsidR="009211E3" w:rsidRPr="007A3DF6" w:rsidRDefault="009211E3" w:rsidP="009211E3">
      <w:pPr>
        <w:rPr>
          <w:b/>
          <w:bCs/>
          <w:lang w:val="en-US"/>
        </w:rPr>
      </w:pPr>
      <w:r w:rsidRPr="007A3DF6">
        <w:rPr>
          <w:b/>
          <w:bCs/>
          <w:lang w:val="en-US"/>
        </w:rPr>
        <w:t>6) Pay attention to:</w:t>
      </w:r>
    </w:p>
    <w:p w14:paraId="067D5FF9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lastRenderedPageBreak/>
        <w:t>- DO NOT CHANGE the files or folder name or extension</w:t>
      </w:r>
    </w:p>
    <w:p w14:paraId="12D786A3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DO NOT CHANGE the database column names</w:t>
      </w:r>
    </w:p>
    <w:p w14:paraId="7154D103" w14:textId="77777777" w:rsidR="009211E3" w:rsidRPr="009211E3" w:rsidRDefault="009211E3" w:rsidP="009211E3">
      <w:pPr>
        <w:rPr>
          <w:lang w:val="en-US"/>
        </w:rPr>
      </w:pPr>
      <w:r w:rsidRPr="009211E3">
        <w:rPr>
          <w:lang w:val="en-US"/>
        </w:rPr>
        <w:t>- ALWAYS UPDATE YOUR CHROME DRIVER FILE ACCORDING TO YOUR CHROME VERSION BEFORE STARTING</w:t>
      </w:r>
    </w:p>
    <w:p w14:paraId="5EAB80DA" w14:textId="0E5AE9B9" w:rsidR="000F5904" w:rsidRDefault="009211E3" w:rsidP="009211E3">
      <w:pPr>
        <w:rPr>
          <w:ins w:id="0" w:author="Enrico Lupardi" w:date="2022-11-27T10:53:00Z"/>
          <w:lang w:val="en-US"/>
        </w:rPr>
      </w:pPr>
      <w:r w:rsidRPr="009211E3">
        <w:rPr>
          <w:lang w:val="en-US"/>
        </w:rPr>
        <w:t>- When an error is displayed on the Command Prompt window first check all previous points and the excel file, most of the problems are due to miswritten values</w:t>
      </w:r>
    </w:p>
    <w:p w14:paraId="50C50F49" w14:textId="23814450" w:rsidR="00873555" w:rsidRPr="00873555" w:rsidRDefault="00873555" w:rsidP="009211E3">
      <w:pPr>
        <w:rPr>
          <w:lang w:val="en-GB"/>
        </w:rPr>
      </w:pPr>
      <w:r>
        <w:rPr>
          <w:lang w:val="en-GB" w:eastAsia="it-IT"/>
        </w:rPr>
        <w:t>- I</w:t>
      </w:r>
      <w:r w:rsidRPr="00873555">
        <w:rPr>
          <w:lang w:val="en-GB" w:eastAsia="it-IT"/>
        </w:rPr>
        <w:t xml:space="preserve">gnore error messages in the </w:t>
      </w:r>
      <w:r>
        <w:rPr>
          <w:lang w:val="en-GB" w:eastAsia="it-IT"/>
        </w:rPr>
        <w:t>C</w:t>
      </w:r>
      <w:r w:rsidRPr="00873555">
        <w:rPr>
          <w:lang w:val="en-GB" w:eastAsia="it-IT"/>
        </w:rPr>
        <w:t>ommand</w:t>
      </w:r>
      <w:r>
        <w:rPr>
          <w:lang w:val="en-GB" w:eastAsia="it-IT"/>
        </w:rPr>
        <w:t xml:space="preserve"> </w:t>
      </w:r>
      <w:r w:rsidRPr="00873555">
        <w:rPr>
          <w:lang w:val="en-GB" w:eastAsia="it-IT"/>
        </w:rPr>
        <w:t>Prompt window when they are not followed by software’s interruption</w:t>
      </w:r>
    </w:p>
    <w:sectPr w:rsidR="00873555" w:rsidRPr="008735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nrico Lupardi">
    <w15:presenceInfo w15:providerId="Windows Live" w15:userId="5c402d0b62c44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E3"/>
    <w:rsid w:val="000D2246"/>
    <w:rsid w:val="000E31A4"/>
    <w:rsid w:val="000F5904"/>
    <w:rsid w:val="001C6ECE"/>
    <w:rsid w:val="002114D9"/>
    <w:rsid w:val="002F4297"/>
    <w:rsid w:val="00396529"/>
    <w:rsid w:val="003979D0"/>
    <w:rsid w:val="00457B89"/>
    <w:rsid w:val="00525CA9"/>
    <w:rsid w:val="005819A8"/>
    <w:rsid w:val="00615BE0"/>
    <w:rsid w:val="00653159"/>
    <w:rsid w:val="006645EB"/>
    <w:rsid w:val="007A3DF6"/>
    <w:rsid w:val="00873555"/>
    <w:rsid w:val="009211E3"/>
    <w:rsid w:val="00CA1CF6"/>
    <w:rsid w:val="00CB02D8"/>
    <w:rsid w:val="00D62F3D"/>
    <w:rsid w:val="00D97E06"/>
    <w:rsid w:val="00DB77B0"/>
    <w:rsid w:val="00E33490"/>
    <w:rsid w:val="00E51E16"/>
    <w:rsid w:val="00E5396B"/>
    <w:rsid w:val="00EC5EA4"/>
    <w:rsid w:val="00F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AF53"/>
  <w15:chartTrackingRefBased/>
  <w15:docId w15:val="{B4F3F320-4572-433E-BAE9-A85E6F76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97E0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97E0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97E0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7E0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7E06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D97E0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5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5E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Lupardi</dc:creator>
  <cp:keywords/>
  <dc:description/>
  <cp:lastModifiedBy>Enrico Lupardi - enrico.lupardi@studio.unibo.it</cp:lastModifiedBy>
  <cp:revision>13</cp:revision>
  <dcterms:created xsi:type="dcterms:W3CDTF">2022-07-19T16:08:00Z</dcterms:created>
  <dcterms:modified xsi:type="dcterms:W3CDTF">2024-09-07T11:55:00Z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6bf2922dae42629858bd3132aa2b04e6e6082ee4104cae4630ba2dc2f4207128</vt:lpwstr>
  </property>
</Properties>
</file>